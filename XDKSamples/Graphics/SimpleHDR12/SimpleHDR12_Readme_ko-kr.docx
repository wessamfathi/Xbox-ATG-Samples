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655228" w:rsidP="00AE567F">
      <w:pPr>
        <w:pStyle w:val="Title"/>
      </w:pPr>
      <w:r>
        <w:rPr>
          <w:rFonts w:hint="eastAsia"/>
        </w:rPr>
        <w:t>간단한</w:t>
      </w:r>
      <w:r>
        <w:rPr>
          <w:rFonts w:hint="eastAsia"/>
        </w:rPr>
        <w:t xml:space="preserve"> HDR </w:t>
      </w:r>
      <w:r>
        <w:rPr>
          <w:rFonts w:hint="eastAsia"/>
        </w:rPr>
        <w:t>샘플</w:t>
      </w:r>
      <w:r>
        <w:rPr>
          <w:rFonts w:hint="eastAsia"/>
        </w:rPr>
        <w:t xml:space="preserve"> (DirectX 12)</w:t>
      </w:r>
    </w:p>
    <w:p w:rsidR="00655228" w:rsidRPr="00281D12" w:rsidRDefault="00655228" w:rsidP="00655228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2016</w:t>
      </w:r>
      <w:del w:id="0" w:author="JSC" w:date="2019-06-11T10:07:00Z">
        <w:r>
          <w:rPr>
            <w:rFonts w:hint="eastAsia"/>
            <w:i/>
          </w:rPr>
          <w:delText xml:space="preserve"> </w:delText>
        </w:r>
      </w:del>
      <w:r>
        <w:rPr>
          <w:rFonts w:hint="eastAsia"/>
          <w:i/>
        </w:rPr>
        <w:t>년</w:t>
      </w:r>
      <w:r>
        <w:rPr>
          <w:rFonts w:hint="eastAsia"/>
          <w:i/>
        </w:rPr>
        <w:t xml:space="preserve"> 8</w:t>
      </w:r>
      <w:del w:id="1" w:author="JSC" w:date="2019-06-11T10:07:00Z">
        <w:r>
          <w:rPr>
            <w:rFonts w:hint="eastAsia"/>
            <w:i/>
          </w:rPr>
          <w:delText xml:space="preserve"> </w:delText>
        </w:r>
      </w:del>
      <w:r>
        <w:rPr>
          <w:rFonts w:hint="eastAsia"/>
          <w:i/>
        </w:rPr>
        <w:t>월</w:t>
      </w:r>
      <w:r>
        <w:rPr>
          <w:rFonts w:hint="eastAsia"/>
          <w:i/>
        </w:rPr>
        <w:t xml:space="preserve"> Xbox One XDK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:rsidR="00281D12" w:rsidRDefault="00655228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UHD TV</w:t>
      </w:r>
      <w:r>
        <w:rPr>
          <w:rFonts w:hint="eastAsia"/>
        </w:rPr>
        <w:t>를</w:t>
      </w:r>
      <w:r>
        <w:rPr>
          <w:rFonts w:hint="eastAsia"/>
        </w:rPr>
        <w:t xml:space="preserve"> HDR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전환하고</w:t>
      </w:r>
      <w:r>
        <w:rPr>
          <w:rFonts w:hint="eastAsia"/>
        </w:rPr>
        <w:t xml:space="preserve"> 1.0f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HDR </w:t>
      </w:r>
      <w:r>
        <w:rPr>
          <w:rFonts w:hint="eastAsia"/>
        </w:rPr>
        <w:t>씬을</w:t>
      </w:r>
      <w:r>
        <w:rPr>
          <w:rFonts w:hint="eastAsia"/>
        </w:rPr>
        <w:t xml:space="preserve"> </w:t>
      </w:r>
      <w:r>
        <w:rPr>
          <w:rFonts w:hint="eastAsia"/>
        </w:rPr>
        <w:t>렌더링하여</w:t>
      </w:r>
      <w:r>
        <w:rPr>
          <w:rFonts w:hint="eastAsia"/>
        </w:rPr>
        <w:t xml:space="preserve"> UHD TV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흰색보다</w:t>
      </w:r>
      <w:r>
        <w:rPr>
          <w:rFonts w:hint="eastAsia"/>
        </w:rPr>
        <w:t xml:space="preserve"> </w:t>
      </w:r>
      <w:r>
        <w:rPr>
          <w:rFonts w:hint="eastAsia"/>
        </w:rPr>
        <w:t>밝게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API, HDR </w:t>
      </w:r>
      <w:r>
        <w:rPr>
          <w:rFonts w:hint="eastAsia"/>
        </w:rPr>
        <w:t>스왑체인을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1.0f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UHD TV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표시되는지를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655228" w:rsidRDefault="00655228" w:rsidP="00281D12"/>
    <w:p w:rsidR="00655228" w:rsidRDefault="006A2A92" w:rsidP="00281D12">
      <w:r>
        <w:rPr>
          <w:rFonts w:hint="eastAsia"/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/>
    <w:p w:rsidR="00AE567F" w:rsidRPr="00AE567F" w:rsidRDefault="006A2A92" w:rsidP="00AE567F">
      <w:r>
        <w:rPr>
          <w:rFonts w:hint="eastAsia"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7F" w:rsidRDefault="00AE567F" w:rsidP="00764B3A">
      <w:pPr>
        <w:rPr>
          <w:rFonts w:ascii="Arial" w:hAnsi="Arial" w:cs="Arial"/>
          <w:lang w:val="en"/>
        </w:rPr>
      </w:pPr>
    </w:p>
    <w:p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281D12" w:rsidRDefault="006A2A92" w:rsidP="00281D1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476"/>
        <w:gridCol w:w="2874"/>
      </w:tblGrid>
      <w:tr w:rsidR="006A2A92" w:rsidRPr="00C42F0D" w:rsidTr="006A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463" w:type="pct"/>
            <w:hideMark/>
          </w:tcPr>
          <w:p w:rsidR="006A2A92" w:rsidRPr="00C42F0D" w:rsidRDefault="006A2A9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1537" w:type="pct"/>
            <w:hideMark/>
          </w:tcPr>
          <w:p w:rsidR="006A2A92" w:rsidRPr="00C42F0D" w:rsidRDefault="006A2A9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6A2A92" w:rsidRPr="00C42F0D" w:rsidTr="006A2A92">
        <w:trPr>
          <w:trHeight w:val="469"/>
        </w:trPr>
        <w:tc>
          <w:tcPr>
            <w:tcW w:w="3463" w:type="pct"/>
          </w:tcPr>
          <w:p w:rsidR="006A2A92" w:rsidRPr="00C42F0D" w:rsidRDefault="006A2A92" w:rsidP="005E6344">
            <w:pPr>
              <w:pStyle w:val="Tablebody"/>
            </w:pPr>
            <w:r>
              <w:rPr>
                <w:rFonts w:hint="eastAsia"/>
              </w:rPr>
              <w:t>ST.2084 곡선을 표시하는 토글</w:t>
            </w:r>
          </w:p>
        </w:tc>
        <w:tc>
          <w:tcPr>
            <w:tcW w:w="1537" w:type="pct"/>
          </w:tcPr>
          <w:p w:rsidR="006A2A92" w:rsidRPr="00C42F0D" w:rsidRDefault="006A2A92" w:rsidP="005E6344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6A2A92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3463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백서 블록</w:t>
            </w:r>
            <w:del w:id="2" w:author="JSC" w:date="2019-06-11T10:09:00Z">
              <w:r>
                <w:rPr>
                  <w:rFonts w:hint="eastAsia"/>
                </w:rPr>
                <w:delText xml:space="preserve"> </w:delText>
              </w:r>
            </w:del>
            <w:r>
              <w:rPr>
                <w:rFonts w:hint="eastAsia"/>
              </w:rPr>
              <w:t>만 표시하는 토글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B 버튼</w:t>
            </w:r>
          </w:p>
        </w:tc>
      </w:tr>
      <w:tr w:rsidR="006A2A92" w:rsidTr="006A2A92">
        <w:trPr>
          <w:trHeight w:val="234"/>
        </w:trPr>
        <w:tc>
          <w:tcPr>
            <w:tcW w:w="3463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백서의 밝기 조정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D 패드</w:t>
            </w:r>
          </w:p>
        </w:tc>
      </w:tr>
      <w:tr w:rsidR="006A2A92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463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값 조정</w:t>
            </w:r>
          </w:p>
        </w:tc>
        <w:tc>
          <w:tcPr>
            <w:tcW w:w="1537" w:type="pct"/>
          </w:tcPr>
          <w:p w:rsidR="006A2A92" w:rsidRDefault="006A2A92" w:rsidP="005E6344">
            <w:pPr>
              <w:pStyle w:val="Tablebody"/>
            </w:pPr>
            <w:r>
              <w:rPr>
                <w:rFonts w:hint="eastAsia"/>
              </w:rPr>
              <w:t>왼쪽 / 오른쪽 엄지 스틱</w:t>
            </w:r>
          </w:p>
        </w:tc>
      </w:tr>
      <w:tr w:rsidR="00F0071C" w:rsidTr="006A2A92">
        <w:trPr>
          <w:trHeight w:val="362"/>
        </w:trPr>
        <w:tc>
          <w:tcPr>
            <w:tcW w:w="3463" w:type="pct"/>
          </w:tcPr>
          <w:p w:rsidR="00F0071C" w:rsidRDefault="00F0071C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537" w:type="pct"/>
          </w:tcPr>
          <w:p w:rsidR="00F0071C" w:rsidRDefault="00F0071C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5640ED" w:rsidRDefault="006A2A92" w:rsidP="006A2A92">
      <w:bookmarkStart w:id="3" w:name="ID2EMD"/>
      <w:bookmarkEnd w:id="3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디스플레이가</w:t>
      </w:r>
      <w:r>
        <w:rPr>
          <w:rFonts w:hint="eastAsia"/>
        </w:rPr>
        <w:t xml:space="preserve"> HDR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지원하는지</w:t>
      </w:r>
      <w:r>
        <w:rPr>
          <w:rFonts w:hint="eastAsia"/>
        </w:rPr>
        <w:t xml:space="preserve"> </w:t>
      </w:r>
      <w:r>
        <w:rPr>
          <w:rFonts w:hint="eastAsia"/>
        </w:rPr>
        <w:t>확인합니다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디스플레이가</w:t>
      </w:r>
      <w:r>
        <w:rPr>
          <w:rFonts w:hint="eastAsia"/>
        </w:rPr>
        <w:t xml:space="preserve"> HDR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전환됩니다</w:t>
      </w:r>
      <w:r>
        <w:rPr>
          <w:rFonts w:hint="eastAsia"/>
        </w:rPr>
        <w:t xml:space="preserve">. 1.0f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HDR </w:t>
      </w:r>
      <w:r>
        <w:rPr>
          <w:rFonts w:hint="eastAsia"/>
        </w:rPr>
        <w:t>씬은</w:t>
      </w:r>
      <w:r>
        <w:rPr>
          <w:rFonts w:hint="eastAsia"/>
        </w:rPr>
        <w:t xml:space="preserve"> FP16 </w:t>
      </w:r>
      <w:r>
        <w:rPr>
          <w:rFonts w:hint="eastAsia"/>
        </w:rPr>
        <w:t>백버퍼로</w:t>
      </w:r>
      <w:r>
        <w:rPr>
          <w:rFonts w:hint="eastAsia"/>
        </w:rPr>
        <w:t xml:space="preserve"> </w:t>
      </w:r>
      <w:r>
        <w:rPr>
          <w:rFonts w:hint="eastAsia"/>
        </w:rPr>
        <w:t>렌더링되어</w:t>
      </w:r>
      <w:r>
        <w:rPr>
          <w:rFonts w:hint="eastAsia"/>
        </w:rPr>
        <w:t xml:space="preserve"> HDR</w:t>
      </w:r>
      <w:r>
        <w:rPr>
          <w:rFonts w:hint="eastAsia"/>
        </w:rPr>
        <w:t>과</w:t>
      </w:r>
      <w:r>
        <w:rPr>
          <w:rFonts w:hint="eastAsia"/>
        </w:rPr>
        <w:t xml:space="preserve"> SDR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스왑체인으로</w:t>
      </w:r>
      <w:r>
        <w:rPr>
          <w:rFonts w:hint="eastAsia"/>
        </w:rPr>
        <w:t xml:space="preserve"> </w:t>
      </w:r>
      <w:r>
        <w:rPr>
          <w:rFonts w:hint="eastAsia"/>
        </w:rPr>
        <w:t>출력됩니다</w:t>
      </w:r>
      <w:r>
        <w:rPr>
          <w:rFonts w:hint="eastAsia"/>
        </w:rPr>
        <w:t xml:space="preserve">. </w:t>
      </w:r>
      <w:r>
        <w:rPr>
          <w:rFonts w:hint="eastAsia"/>
        </w:rPr>
        <w:t>고객이</w:t>
      </w:r>
      <w:r>
        <w:rPr>
          <w:rFonts w:hint="eastAsia"/>
        </w:rPr>
        <w:t xml:space="preserve"> HDR </w:t>
      </w:r>
      <w:r>
        <w:rPr>
          <w:rFonts w:hint="eastAsia"/>
        </w:rPr>
        <w:t>디스플레이를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GameDVR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스크린샷에는</w:t>
      </w:r>
      <w:r>
        <w:rPr>
          <w:rFonts w:hint="eastAsia"/>
        </w:rPr>
        <w:t xml:space="preserve"> SDR </w:t>
      </w:r>
      <w:r>
        <w:rPr>
          <w:rFonts w:hint="eastAsia"/>
        </w:rPr>
        <w:t>신호가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</w:p>
    <w:p w:rsidR="006A2A92" w:rsidRDefault="006A2A92" w:rsidP="006A2A92"/>
    <w:p w:rsidR="00166B9C" w:rsidRDefault="00166B9C" w:rsidP="006A2A92">
      <w:bookmarkStart w:id="4" w:name="_GoBack"/>
      <w:bookmarkEnd w:id="4"/>
    </w:p>
    <w:p w:rsidR="006A2A92" w:rsidRDefault="006A2A92" w:rsidP="006A2A92">
      <w:r>
        <w:rPr>
          <w:rFonts w:hint="eastAsia"/>
        </w:rPr>
        <w:lastRenderedPageBreak/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del w:id="5" w:author="JSC" w:date="2019-06-11T10:10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:</w:t>
      </w:r>
    </w:p>
    <w:p w:rsidR="006A2A92" w:rsidRDefault="006A2A92" w:rsidP="006A2A92">
      <w:pPr>
        <w:pStyle w:val="ListParagraph"/>
        <w:numPr>
          <w:ilvl w:val="0"/>
          <w:numId w:val="15"/>
        </w:numPr>
      </w:pPr>
      <w:r>
        <w:rPr>
          <w:rFonts w:hint="eastAsia"/>
        </w:rPr>
        <w:t xml:space="preserve">HDR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체인은</w:t>
      </w:r>
      <w:r>
        <w:rPr>
          <w:rFonts w:hint="eastAsia"/>
        </w:rPr>
        <w:t xml:space="preserve"> XGIX_SWAP_CHAIN_FLAG_COLORIMETRY_RGB_BT2020_ST2084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10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hyperlink r:id="rId9" w:history="1">
        <w:proofErr w:type="spellStart"/>
        <w:r>
          <w:rPr>
            <w:rStyle w:val="Hyperlink"/>
            <w:rFonts w:hint="eastAsia"/>
          </w:rPr>
          <w:t>DeviceResources</w:t>
        </w:r>
        <w:proofErr w:type="spellEnd"/>
      </w:hyperlink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del w:id="6" w:author="JSC" w:date="2019-06-11T10:11:00Z">
        <w:r>
          <w:rPr>
            <w:rFonts w:hint="eastAsia"/>
          </w:rPr>
          <w:delText xml:space="preserve"> </w:delText>
        </w:r>
      </w:del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HDR </w:t>
      </w:r>
      <w:r>
        <w:rPr>
          <w:rFonts w:hint="eastAsia"/>
        </w:rPr>
        <w:t>및</w:t>
      </w:r>
      <w:r>
        <w:rPr>
          <w:rFonts w:hint="eastAsia"/>
        </w:rPr>
        <w:t xml:space="preserve"> SDR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>백서</w:t>
      </w:r>
      <w:r>
        <w:rPr>
          <w:rFonts w:hint="eastAsia"/>
        </w:rPr>
        <w:t xml:space="preserve"> "</w:t>
      </w:r>
      <w:hyperlink r:id="rId10" w:history="1">
        <w:r>
          <w:rPr>
            <w:rStyle w:val="Hyperlink"/>
            <w:rFonts w:hint="eastAsia"/>
          </w:rPr>
          <w:t>Xbox One</w:t>
        </w:r>
        <w:r>
          <w:rPr>
            <w:rStyle w:val="Hyperlink"/>
            <w:rFonts w:ascii="Malgun Gothic" w:eastAsia="Malgun Gothic" w:hAnsi="Malgun Gothic" w:cs="Malgun Gothic" w:hint="eastAsia"/>
          </w:rPr>
          <w:t>의</w:t>
        </w:r>
        <w:r>
          <w:rPr>
            <w:rStyle w:val="Hyperlink"/>
            <w:rFonts w:hint="eastAsia"/>
          </w:rPr>
          <w:t xml:space="preserve"> HDR</w:t>
        </w:r>
      </w:hyperlink>
      <w:r>
        <w:rPr>
          <w:rFonts w:hint="eastAsia"/>
        </w:rPr>
        <w:t xml:space="preserve">"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Rec.709 </w:t>
      </w:r>
      <w:r>
        <w:rPr>
          <w:rFonts w:hint="eastAsia"/>
        </w:rPr>
        <w:t>원색</w:t>
      </w:r>
      <w:r>
        <w:rPr>
          <w:rFonts w:hint="eastAsia"/>
        </w:rPr>
        <w:t xml:space="preserve"> Rec.709 </w:t>
      </w:r>
      <w:r>
        <w:rPr>
          <w:rFonts w:hint="eastAsia"/>
        </w:rPr>
        <w:t>감마</w:t>
      </w:r>
      <w:r>
        <w:rPr>
          <w:rFonts w:hint="eastAsia"/>
        </w:rPr>
        <w:t xml:space="preserve">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SDR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UHD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(WCG)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 xml:space="preserve"> </w:t>
      </w:r>
      <w:r>
        <w:rPr>
          <w:rFonts w:hint="eastAsia"/>
        </w:rPr>
        <w:t>공간인</w:t>
      </w:r>
      <w:r>
        <w:rPr>
          <w:rFonts w:hint="eastAsia"/>
        </w:rPr>
        <w:t xml:space="preserve"> Rec. 2020 </w:t>
      </w:r>
      <w:r>
        <w:rPr>
          <w:rFonts w:hint="eastAsia"/>
        </w:rPr>
        <w:t>원색을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UHD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HDR (</w:t>
      </w:r>
      <w:r>
        <w:rPr>
          <w:rFonts w:hint="eastAsia"/>
        </w:rPr>
        <w:t>하이</w:t>
      </w:r>
      <w:r>
        <w:rPr>
          <w:rFonts w:hint="eastAsia"/>
        </w:rPr>
        <w:t xml:space="preserve"> </w:t>
      </w:r>
      <w:r>
        <w:rPr>
          <w:rFonts w:hint="eastAsia"/>
        </w:rPr>
        <w:t>다이내믹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레인지</w:t>
      </w:r>
      <w:r>
        <w:rPr>
          <w:rFonts w:hint="eastAsia"/>
        </w:rPr>
        <w:t>)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곡선인</w:t>
      </w:r>
      <w:r>
        <w:rPr>
          <w:rFonts w:hint="eastAsia"/>
        </w:rPr>
        <w:t xml:space="preserve"> ST.2084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HDR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출력하려면</w:t>
      </w:r>
      <w:r>
        <w:rPr>
          <w:rFonts w:hint="eastAsia"/>
        </w:rPr>
        <w:t xml:space="preserve"> ST.2084 </w:t>
      </w:r>
      <w:r>
        <w:rPr>
          <w:rFonts w:hint="eastAsia"/>
        </w:rPr>
        <w:t>곡선의</w:t>
      </w:r>
      <w:r>
        <w:rPr>
          <w:rFonts w:hint="eastAsia"/>
        </w:rPr>
        <w:t xml:space="preserve"> Rec.2020 </w:t>
      </w:r>
      <w:r>
        <w:rPr>
          <w:rFonts w:hint="eastAsia"/>
        </w:rPr>
        <w:t>원색를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6A2A92" w:rsidRDefault="006A2A92" w:rsidP="006A2A92"/>
    <w:p w:rsidR="006A2A92" w:rsidRPr="006A2A92" w:rsidRDefault="006A2A92" w:rsidP="006A2A92">
      <w:r>
        <w:rPr>
          <w:rFonts w:hint="eastAsia"/>
        </w:rPr>
        <w:t xml:space="preserve">SDR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톤맵핑</w:t>
      </w:r>
      <w:r>
        <w:rPr>
          <w:rFonts w:hint="eastAsia"/>
        </w:rPr>
        <w:t xml:space="preserve"> </w:t>
      </w:r>
      <w:r>
        <w:rPr>
          <w:rFonts w:hint="eastAsia"/>
        </w:rPr>
        <w:t>셰이더가</w:t>
      </w:r>
      <w:r>
        <w:rPr>
          <w:rFonts w:hint="eastAsia"/>
        </w:rPr>
        <w:t xml:space="preserve"> </w:t>
      </w:r>
      <w:r>
        <w:rPr>
          <w:rFonts w:hint="eastAsia"/>
        </w:rPr>
        <w:t>적용되어</w:t>
      </w:r>
      <w:r>
        <w:rPr>
          <w:rFonts w:hint="eastAsia"/>
        </w:rPr>
        <w:t xml:space="preserve"> HDR </w:t>
      </w:r>
      <w:r>
        <w:rPr>
          <w:rFonts w:hint="eastAsia"/>
        </w:rPr>
        <w:t>씬에서</w:t>
      </w:r>
      <w:r>
        <w:rPr>
          <w:rFonts w:hint="eastAsia"/>
        </w:rPr>
        <w:t xml:space="preserve"> 1.0f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클립하고</w:t>
      </w:r>
      <w:r>
        <w:rPr>
          <w:rFonts w:hint="eastAsia"/>
        </w:rPr>
        <w:t xml:space="preserve"> Rec.709 </w:t>
      </w:r>
      <w:r>
        <w:rPr>
          <w:rFonts w:hint="eastAsia"/>
        </w:rPr>
        <w:t>원색를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8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톤매핑</w:t>
      </w:r>
      <w:r>
        <w:rPr>
          <w:rFonts w:hint="eastAsia"/>
        </w:rPr>
        <w:t xml:space="preserve"> </w:t>
      </w:r>
      <w:r>
        <w:rPr>
          <w:rFonts w:hint="eastAsia"/>
        </w:rPr>
        <w:t>연산자에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  <w:i/>
        </w:rPr>
        <w:t>DirectX Tool Kit for DirectX 12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hyperlink r:id="rId11" w:history="1">
        <w:proofErr w:type="spellStart"/>
        <w:r>
          <w:rPr>
            <w:rStyle w:val="Hyperlink"/>
            <w:rFonts w:hint="eastAsia"/>
          </w:rPr>
          <w:t>PostProcess</w:t>
        </w:r>
        <w:proofErr w:type="spellEnd"/>
      </w:hyperlink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참조하세요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 xml:space="preserve">HDR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표시하기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셰이더를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Rec.709 </w:t>
      </w:r>
      <w:r>
        <w:rPr>
          <w:rFonts w:hint="eastAsia"/>
        </w:rPr>
        <w:t>원색을</w:t>
      </w:r>
      <w:r>
        <w:rPr>
          <w:rFonts w:hint="eastAsia"/>
        </w:rPr>
        <w:t xml:space="preserve"> Rec.2020 </w:t>
      </w:r>
      <w:r>
        <w:rPr>
          <w:rFonts w:hint="eastAsia"/>
        </w:rPr>
        <w:t>원색으로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ST.2084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HDR </w:t>
      </w:r>
      <w:r>
        <w:rPr>
          <w:rFonts w:hint="eastAsia"/>
        </w:rPr>
        <w:t>디스플레이가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10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 xml:space="preserve">. HDR </w:t>
      </w:r>
      <w:r>
        <w:rPr>
          <w:rFonts w:hint="eastAsia"/>
        </w:rPr>
        <w:t>디스플레이의</w:t>
      </w:r>
      <w:r>
        <w:rPr>
          <w:rFonts w:hint="eastAsia"/>
        </w:rPr>
        <w:t xml:space="preserve"> </w:t>
      </w:r>
      <w:r>
        <w:rPr>
          <w:rFonts w:hint="eastAsia"/>
        </w:rPr>
        <w:t>출력물의</w:t>
      </w:r>
      <w:r>
        <w:rPr>
          <w:rFonts w:hint="eastAsia"/>
        </w:rPr>
        <w:t xml:space="preserve"> </w:t>
      </w:r>
      <w:r>
        <w:rPr>
          <w:rFonts w:hint="eastAsia"/>
        </w:rPr>
        <w:t>흰색과</w:t>
      </w:r>
      <w:r>
        <w:rPr>
          <w:rFonts w:hint="eastAsia"/>
        </w:rPr>
        <w:t xml:space="preserve"> </w:t>
      </w:r>
      <w:r>
        <w:rPr>
          <w:rFonts w:hint="eastAsia"/>
        </w:rPr>
        <w:t>밝기는</w:t>
      </w:r>
      <w:r>
        <w:rPr>
          <w:rFonts w:hint="eastAsia"/>
        </w:rPr>
        <w:t xml:space="preserve"> "</w:t>
      </w:r>
      <w:r>
        <w:rPr>
          <w:rFonts w:hint="eastAsia"/>
        </w:rPr>
        <w:t>백서</w:t>
      </w:r>
      <w:r>
        <w:rPr>
          <w:rFonts w:hint="eastAsia"/>
        </w:rPr>
        <w:t>"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니트값에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결정됩니다</w:t>
      </w:r>
      <w:r>
        <w:rPr>
          <w:rFonts w:hint="eastAsia"/>
        </w:rPr>
        <w:t xml:space="preserve">. SDR </w:t>
      </w:r>
      <w:r>
        <w:rPr>
          <w:rFonts w:hint="eastAsia"/>
        </w:rPr>
        <w:t>사양은</w:t>
      </w:r>
      <w:r>
        <w:rPr>
          <w:rFonts w:hint="eastAsia"/>
        </w:rPr>
        <w:t xml:space="preserve"> "</w:t>
      </w:r>
      <w:r>
        <w:rPr>
          <w:rFonts w:hint="eastAsia"/>
        </w:rPr>
        <w:t>백서</w:t>
      </w:r>
      <w:r>
        <w:rPr>
          <w:rFonts w:hint="eastAsia"/>
        </w:rPr>
        <w:t>"</w:t>
      </w:r>
      <w:r>
        <w:rPr>
          <w:rFonts w:hint="eastAsia"/>
        </w:rPr>
        <w:t>를</w:t>
      </w:r>
      <w:r>
        <w:rPr>
          <w:rFonts w:hint="eastAsia"/>
        </w:rPr>
        <w:t xml:space="preserve"> 80</w:t>
      </w:r>
      <w:r>
        <w:rPr>
          <w:rFonts w:hint="eastAsia"/>
        </w:rPr>
        <w:t>니트로</w:t>
      </w:r>
      <w:r>
        <w:rPr>
          <w:rFonts w:hint="eastAsia"/>
        </w:rPr>
        <w:t xml:space="preserve"> </w:t>
      </w:r>
      <w:r>
        <w:rPr>
          <w:rFonts w:hint="eastAsia"/>
        </w:rPr>
        <w:t>정의하지만</w:t>
      </w:r>
      <w:r>
        <w:rPr>
          <w:rFonts w:hint="eastAsia"/>
        </w:rPr>
        <w:t xml:space="preserve"> </w:t>
      </w:r>
      <w:r>
        <w:rPr>
          <w:rFonts w:hint="eastAsia"/>
        </w:rPr>
        <w:t>어두운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영화관을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오늘날</w:t>
      </w:r>
      <w:r>
        <w:rPr>
          <w:rFonts w:hint="eastAsia"/>
        </w:rPr>
        <w:t xml:space="preserve"> </w:t>
      </w:r>
      <w:r>
        <w:rPr>
          <w:rFonts w:hint="eastAsia"/>
        </w:rPr>
        <w:t>고객들은</w:t>
      </w:r>
      <w:r>
        <w:rPr>
          <w:rFonts w:hint="eastAsia"/>
        </w:rPr>
        <w:t xml:space="preserve"> </w:t>
      </w:r>
      <w:r>
        <w:rPr>
          <w:rFonts w:hint="eastAsia"/>
        </w:rPr>
        <w:t>스마트폰의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550 </w:t>
      </w:r>
      <w:r>
        <w:rPr>
          <w:rFonts w:hint="eastAsia"/>
        </w:rPr>
        <w:t>니트</w:t>
      </w:r>
      <w:r>
        <w:rPr>
          <w:rFonts w:hint="eastAsia"/>
        </w:rPr>
        <w:t xml:space="preserve"> (</w:t>
      </w:r>
      <w:r>
        <w:rPr>
          <w:rFonts w:hint="eastAsia"/>
        </w:rPr>
        <w:t>햇빛에서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), PC </w:t>
      </w:r>
      <w:r>
        <w:rPr>
          <w:rFonts w:hint="eastAsia"/>
        </w:rPr>
        <w:t>모니터의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200-300 </w:t>
      </w:r>
      <w:r>
        <w:rPr>
          <w:rFonts w:hint="eastAsia"/>
        </w:rPr>
        <w:t>니트</w:t>
      </w:r>
      <w:r>
        <w:rPr>
          <w:rFonts w:hint="eastAsia"/>
        </w:rPr>
        <w:t>, SDR TV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120-150 </w:t>
      </w:r>
      <w:r>
        <w:rPr>
          <w:rFonts w:hint="eastAsia"/>
        </w:rPr>
        <w:t>니트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흰색을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 "</w:t>
      </w:r>
      <w:r>
        <w:rPr>
          <w:rFonts w:hint="eastAsia"/>
        </w:rPr>
        <w:t>백서</w:t>
      </w:r>
      <w:r>
        <w:rPr>
          <w:rFonts w:hint="eastAsia"/>
        </w:rPr>
        <w:t>"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니트값은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>/</w:t>
      </w:r>
      <w:r>
        <w:rPr>
          <w:rFonts w:hint="eastAsia"/>
        </w:rPr>
        <w:t>아래를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r>
        <w:rPr>
          <w:rFonts w:hint="eastAsia"/>
        </w:rPr>
        <w:t>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흰색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표시하면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"</w:t>
      </w:r>
      <w:r>
        <w:rPr>
          <w:rFonts w:hint="eastAsia"/>
        </w:rPr>
        <w:t>백서</w:t>
      </w:r>
      <w:r>
        <w:rPr>
          <w:rFonts w:hint="eastAsia"/>
        </w:rPr>
        <w:t xml:space="preserve">" </w:t>
      </w:r>
      <w:r>
        <w:rPr>
          <w:rFonts w:hint="eastAsia"/>
        </w:rPr>
        <w:t>블록만</w:t>
      </w:r>
      <w:r>
        <w:rPr>
          <w:rFonts w:hint="eastAsia"/>
        </w:rPr>
        <w:t xml:space="preserve"> </w:t>
      </w:r>
      <w:r>
        <w:rPr>
          <w:rFonts w:hint="eastAsia"/>
        </w:rPr>
        <w:t>보려는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A </w:t>
      </w:r>
      <w:r>
        <w:rPr>
          <w:rFonts w:hint="eastAsia"/>
        </w:rPr>
        <w:t>단추를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전환할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A2A92" w:rsidRDefault="006A2A92" w:rsidP="006A2A92"/>
    <w:p w:rsidR="006A2A92" w:rsidRDefault="006A2A92" w:rsidP="006A2A92"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모드가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A2A92" w:rsidRDefault="006A2A92" w:rsidP="006A2A92">
      <w:pPr>
        <w:pStyle w:val="ListParagraph"/>
        <w:numPr>
          <w:ilvl w:val="0"/>
          <w:numId w:val="16"/>
        </w:numPr>
      </w:pPr>
      <w:r>
        <w:rPr>
          <w:rFonts w:hint="eastAsia"/>
        </w:rPr>
        <w:t>씬의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</w:p>
    <w:p w:rsidR="006A2A92" w:rsidRDefault="006A2A92" w:rsidP="006A2A92">
      <w:pPr>
        <w:pStyle w:val="ListParagraph"/>
        <w:numPr>
          <w:ilvl w:val="0"/>
          <w:numId w:val="16"/>
        </w:numPr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밝기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(</w:t>
      </w:r>
      <w:r>
        <w:rPr>
          <w:rFonts w:hint="eastAsia"/>
        </w:rPr>
        <w:t>니트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ST.2084 </w:t>
      </w:r>
      <w:r>
        <w:rPr>
          <w:rFonts w:hint="eastAsia"/>
        </w:rPr>
        <w:t>곡선을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</w:p>
    <w:p w:rsidR="003D3EF7" w:rsidRDefault="003D3EF7" w:rsidP="003D3EF7">
      <w:pPr>
        <w:pStyle w:val="Heading1"/>
      </w:pP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:rsidR="006A2A92" w:rsidRDefault="002C7D5A" w:rsidP="006A2A92">
      <w:r>
        <w:rPr>
          <w:rFonts w:hint="eastAsia"/>
        </w:rPr>
        <w:t>없음</w:t>
      </w:r>
    </w:p>
    <w:p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575766" w:rsidRDefault="00ED794E" w:rsidP="00331038">
      <w:r>
        <w:rPr>
          <w:rFonts w:hint="eastAsia"/>
        </w:rPr>
        <w:t>2016</w:t>
      </w:r>
      <w:r>
        <w:rPr>
          <w:rFonts w:hint="eastAsia"/>
        </w:rPr>
        <w:t>년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11</w:t>
      </w:r>
      <w:r>
        <w:rPr>
          <w:rFonts w:hint="eastAsia"/>
        </w:rPr>
        <w:t>일</w:t>
      </w:r>
      <w:r>
        <w:rPr>
          <w:rFonts w:hint="eastAsia"/>
        </w:rPr>
        <w:t xml:space="preserve"> DirectX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2017</w:t>
      </w:r>
      <w:r>
        <w:rPr>
          <w:rFonts w:hint="eastAsia"/>
        </w:rPr>
        <w:t>년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  <w:r>
        <w:rPr>
          <w:rFonts w:hint="eastAsia"/>
        </w:rPr>
        <w:t xml:space="preserve"> 12</w:t>
      </w:r>
      <w:r>
        <w:rPr>
          <w:rFonts w:hint="eastAsia"/>
        </w:rPr>
        <w:t>일</w:t>
      </w:r>
      <w:r>
        <w:rPr>
          <w:rFonts w:hint="eastAsia"/>
        </w:rPr>
        <w:t xml:space="preserve"> DirectX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</w:p>
    <w:p w:rsidR="000549EA" w:rsidRDefault="000549EA" w:rsidP="00331038"/>
    <w:p w:rsidR="000549EA" w:rsidRDefault="000549EA" w:rsidP="000549EA">
      <w:r>
        <w:rPr>
          <w:rFonts w:hint="eastAsia"/>
        </w:rPr>
        <w:t>2017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클린업</w:t>
      </w:r>
    </w:p>
    <w:p w:rsidR="00726285" w:rsidRDefault="00726285" w:rsidP="00726285">
      <w:pPr>
        <w:pStyle w:val="Heading1"/>
      </w:pPr>
      <w:r>
        <w:rPr>
          <w:rFonts w:hint="eastAsia"/>
        </w:rPr>
        <w:lastRenderedPageBreak/>
        <w:t>개인정보처리방침</w:t>
      </w:r>
    </w:p>
    <w:p w:rsidR="00726285" w:rsidRDefault="00726285" w:rsidP="00726285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726285" w:rsidRDefault="00726285" w:rsidP="00726285">
      <w:pPr>
        <w:rPr>
          <w:rFonts w:cs="Segoe UI"/>
          <w:szCs w:val="20"/>
        </w:rPr>
      </w:pPr>
    </w:p>
    <w:p w:rsidR="00726285" w:rsidRDefault="00726285" w:rsidP="00726285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2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726285" w:rsidRPr="00331038" w:rsidRDefault="00726285" w:rsidP="00331038"/>
    <w:sectPr w:rsidR="00726285" w:rsidRPr="00331038" w:rsidSect="00DD79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F80" w:rsidRDefault="00054F80" w:rsidP="0074610F">
      <w:r>
        <w:separator/>
      </w:r>
    </w:p>
  </w:endnote>
  <w:endnote w:type="continuationSeparator" w:id="0">
    <w:p w:rsidR="00054F80" w:rsidRDefault="00054F8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5DB" w:rsidRDefault="0098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D79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66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166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166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166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166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166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166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4:36:55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SimpleHDR12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935BF">
            <w:rPr>
              <w:rFonts w:cs="Segoe UI" w:hint="eastAsia"/>
              <w:b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5522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66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166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166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166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166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166B9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166B9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4:36:55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SimpleHDR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DD79D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F80" w:rsidRDefault="00054F80" w:rsidP="0074610F">
      <w:r>
        <w:separator/>
      </w:r>
    </w:p>
  </w:footnote>
  <w:footnote w:type="continuationSeparator" w:id="0">
    <w:p w:rsidR="00054F80" w:rsidRDefault="00054F8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5DB" w:rsidRDefault="0098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5DB" w:rsidRDefault="0098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9EA"/>
    <w:rsid w:val="00054F80"/>
    <w:rsid w:val="0008453D"/>
    <w:rsid w:val="00097CCA"/>
    <w:rsid w:val="000B6D5E"/>
    <w:rsid w:val="00150ED8"/>
    <w:rsid w:val="00166B9C"/>
    <w:rsid w:val="001B2116"/>
    <w:rsid w:val="001C132C"/>
    <w:rsid w:val="001F34F6"/>
    <w:rsid w:val="001F5BB0"/>
    <w:rsid w:val="001F5D9E"/>
    <w:rsid w:val="00203869"/>
    <w:rsid w:val="0024713D"/>
    <w:rsid w:val="002741D2"/>
    <w:rsid w:val="002748E9"/>
    <w:rsid w:val="00281D12"/>
    <w:rsid w:val="00287A4C"/>
    <w:rsid w:val="00294A1B"/>
    <w:rsid w:val="002A7D5A"/>
    <w:rsid w:val="002C7D5A"/>
    <w:rsid w:val="002E7BBB"/>
    <w:rsid w:val="00303D44"/>
    <w:rsid w:val="00321170"/>
    <w:rsid w:val="00331038"/>
    <w:rsid w:val="00355166"/>
    <w:rsid w:val="003D3EF7"/>
    <w:rsid w:val="00425592"/>
    <w:rsid w:val="00472E21"/>
    <w:rsid w:val="004935BF"/>
    <w:rsid w:val="004B7DDA"/>
    <w:rsid w:val="005640ED"/>
    <w:rsid w:val="00575766"/>
    <w:rsid w:val="00575F36"/>
    <w:rsid w:val="00585527"/>
    <w:rsid w:val="005B4DA9"/>
    <w:rsid w:val="005E3DA1"/>
    <w:rsid w:val="005E3EE5"/>
    <w:rsid w:val="00655228"/>
    <w:rsid w:val="006A2A92"/>
    <w:rsid w:val="006A532D"/>
    <w:rsid w:val="006B7433"/>
    <w:rsid w:val="006D4B97"/>
    <w:rsid w:val="006D506E"/>
    <w:rsid w:val="00707E22"/>
    <w:rsid w:val="00726285"/>
    <w:rsid w:val="0074610F"/>
    <w:rsid w:val="00757904"/>
    <w:rsid w:val="007624A4"/>
    <w:rsid w:val="00764B3A"/>
    <w:rsid w:val="00774A4C"/>
    <w:rsid w:val="007806DC"/>
    <w:rsid w:val="007A0848"/>
    <w:rsid w:val="00802E05"/>
    <w:rsid w:val="00843058"/>
    <w:rsid w:val="008808CB"/>
    <w:rsid w:val="00886E89"/>
    <w:rsid w:val="00887700"/>
    <w:rsid w:val="00917557"/>
    <w:rsid w:val="009835DB"/>
    <w:rsid w:val="00985949"/>
    <w:rsid w:val="00987A88"/>
    <w:rsid w:val="00A6042E"/>
    <w:rsid w:val="00AA4DBF"/>
    <w:rsid w:val="00AE567F"/>
    <w:rsid w:val="00B15AAA"/>
    <w:rsid w:val="00B62C6B"/>
    <w:rsid w:val="00BC1F23"/>
    <w:rsid w:val="00CF3729"/>
    <w:rsid w:val="00DC7DFC"/>
    <w:rsid w:val="00DD0606"/>
    <w:rsid w:val="00DD79DA"/>
    <w:rsid w:val="00E16AF8"/>
    <w:rsid w:val="00E6273F"/>
    <w:rsid w:val="00ED794E"/>
    <w:rsid w:val="00EE2624"/>
    <w:rsid w:val="00F0071C"/>
    <w:rsid w:val="00F40AC7"/>
    <w:rsid w:val="00F56FB3"/>
    <w:rsid w:val="00F70459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2504414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ko-kr/privacystatemen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TK12/wiki/PostProces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ka.ms/hdr-on-xbox-on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DeviceResource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26</cp:revision>
  <dcterms:created xsi:type="dcterms:W3CDTF">2016-01-25T19:58:00Z</dcterms:created>
  <dcterms:modified xsi:type="dcterms:W3CDTF">2019-06-21T14:37:00Z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2017-10-26T20:44:04.1300938Z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